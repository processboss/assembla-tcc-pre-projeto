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DF" w:rsidRPr="00C55EDF" w:rsidRDefault="00C55EDF" w:rsidP="00473D4D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C55EDF">
        <w:rPr>
          <w:rFonts w:ascii="Arial" w:hAnsi="Arial" w:cs="Arial"/>
          <w:b/>
          <w:sz w:val="28"/>
          <w:szCs w:val="28"/>
        </w:rPr>
        <w:t>Justificativa</w:t>
      </w:r>
    </w:p>
    <w:p w:rsidR="00C55EDF" w:rsidRDefault="00C55EDF" w:rsidP="00473D4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473D4D" w:rsidRPr="00C55EDF" w:rsidRDefault="00473D4D" w:rsidP="00C55ED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Nos dias de hoje as empresas precisam cada vez mais da automação de processos, porém muitas vezes </w:t>
      </w:r>
      <w:ins w:id="0" w:author="Infnet" w:date="2012-02-03T09:42:00Z">
        <w:r w:rsidR="002073F2">
          <w:rPr>
            <w:rFonts w:ascii="Arial" w:hAnsi="Arial" w:cs="Arial"/>
            <w:sz w:val="20"/>
            <w:szCs w:val="20"/>
          </w:rPr>
          <w:t xml:space="preserve">gerenciá-los </w:t>
        </w:r>
      </w:ins>
      <w:del w:id="1" w:author="Infnet" w:date="2012-02-03T09:42:00Z">
        <w:r w:rsidDel="002073F2">
          <w:rPr>
            <w:rFonts w:ascii="Arial" w:hAnsi="Arial" w:cs="Arial"/>
            <w:sz w:val="20"/>
            <w:szCs w:val="20"/>
          </w:rPr>
          <w:delText>o gerenciamento dos mesmos</w:delText>
        </w:r>
      </w:del>
      <w:r>
        <w:rPr>
          <w:rFonts w:ascii="Arial" w:hAnsi="Arial" w:cs="Arial"/>
          <w:sz w:val="20"/>
          <w:szCs w:val="20"/>
        </w:rPr>
        <w:t xml:space="preserve"> ainda é feito de forma manual, complexa e demorada. Diante desse problema, foi feita uma pesquisa e pôde-se chegar à conclusão que não existem muitas soluções disponíveis no mercado para a resolução desse caso </w:t>
      </w:r>
      <w:del w:id="2" w:author="Infnet" w:date="2012-02-03T09:43:00Z">
        <w:r w:rsidDel="002073F2">
          <w:rPr>
            <w:rFonts w:ascii="Arial" w:hAnsi="Arial" w:cs="Arial"/>
            <w:sz w:val="20"/>
            <w:szCs w:val="20"/>
          </w:rPr>
          <w:delText>em</w:delText>
        </w:r>
      </w:del>
      <w:r>
        <w:rPr>
          <w:rFonts w:ascii="Arial" w:hAnsi="Arial" w:cs="Arial"/>
          <w:sz w:val="20"/>
          <w:szCs w:val="20"/>
        </w:rPr>
        <w:t xml:space="preserve"> específico, o que gerou uma motivação para o desenvolvimento de um software que atenda </w:t>
      </w:r>
      <w:ins w:id="3" w:author="Infnet" w:date="2012-02-03T09:43:00Z">
        <w:r w:rsidR="002073F2">
          <w:rPr>
            <w:rFonts w:ascii="Arial" w:hAnsi="Arial" w:cs="Arial"/>
            <w:sz w:val="20"/>
            <w:szCs w:val="20"/>
          </w:rPr>
          <w:t xml:space="preserve">a </w:t>
        </w:r>
      </w:ins>
      <w:r>
        <w:rPr>
          <w:rFonts w:ascii="Arial" w:hAnsi="Arial" w:cs="Arial"/>
          <w:sz w:val="20"/>
          <w:szCs w:val="20"/>
        </w:rPr>
        <w:t>essas especificações.</w:t>
      </w:r>
    </w:p>
    <w:p w:rsidR="00473D4D" w:rsidRDefault="00473D4D" w:rsidP="00C55ED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Através de pesquisa em grandes empresas, foi verificado que já existe uma ferramenta no mercado, mas além de ser uma ferramenta importada (o que proporciona uma dificuldade relativa ao suporte e treinamento), ainda apresenta um custo de aquisição alto. Também foi verificado que a mesma ferramenta não possui um controle de liberação de processos de acordo com os recursos disponíveis no servidor, o que seria uma funcionalidade interessante, visto que diminuiria o custo operacional no caso de eventuais manutenções fora do </w:t>
      </w:r>
      <w:ins w:id="4" w:author="Infnet" w:date="2012-02-03T09:44:00Z">
        <w:r w:rsidR="002073F2">
          <w:rPr>
            <w:rFonts w:ascii="Arial" w:hAnsi="Arial" w:cs="Arial"/>
            <w:sz w:val="20"/>
            <w:szCs w:val="20"/>
          </w:rPr>
          <w:t xml:space="preserve">horário de </w:t>
        </w:r>
      </w:ins>
      <w:r>
        <w:rPr>
          <w:rFonts w:ascii="Arial" w:hAnsi="Arial" w:cs="Arial"/>
          <w:sz w:val="20"/>
          <w:szCs w:val="20"/>
        </w:rPr>
        <w:t>expediente.</w:t>
      </w:r>
    </w:p>
    <w:p w:rsidR="00473D4D" w:rsidRDefault="00473D4D" w:rsidP="00C55ED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 em conta que será preciso trabalhar com informações referentes ao Sistema Operacional e ao hardware, foi decidido que </w:t>
      </w:r>
      <w:ins w:id="5" w:author="Infnet" w:date="2012-02-03T09:45:00Z">
        <w:r w:rsidR="002073F2">
          <w:rPr>
            <w:rFonts w:ascii="Arial" w:hAnsi="Arial" w:cs="Arial"/>
            <w:sz w:val="20"/>
            <w:szCs w:val="20"/>
          </w:rPr>
          <w:t xml:space="preserve">será usada </w:t>
        </w:r>
      </w:ins>
      <w:r>
        <w:rPr>
          <w:rFonts w:ascii="Arial" w:hAnsi="Arial" w:cs="Arial"/>
          <w:sz w:val="20"/>
          <w:szCs w:val="20"/>
        </w:rPr>
        <w:t xml:space="preserve">a plataforma Java, pois assim o sistema não fica restrito a apenas uma plataforma (Windows ou Unix), podendo proporcionar uma maior flexibilidade para o cliente. Outros fatores motivaram o uso dessa tecnologia, como, por exemplo, a robustez da plataforma, sua forte comunidade </w:t>
      </w:r>
      <w:ins w:id="6" w:author="Infnet" w:date="2012-02-03T09:45:00Z">
        <w:r w:rsidR="002073F2">
          <w:rPr>
            <w:rFonts w:ascii="Arial" w:hAnsi="Arial" w:cs="Arial"/>
            <w:sz w:val="20"/>
            <w:szCs w:val="20"/>
          </w:rPr>
          <w:t xml:space="preserve">de desenvolvedores </w:t>
        </w:r>
      </w:ins>
      <w:r>
        <w:rPr>
          <w:rFonts w:ascii="Arial" w:hAnsi="Arial" w:cs="Arial"/>
          <w:sz w:val="20"/>
          <w:szCs w:val="20"/>
        </w:rPr>
        <w:t xml:space="preserve">e sua vasta opção de </w:t>
      </w:r>
      <w:r w:rsidRPr="002073F2">
        <w:rPr>
          <w:rFonts w:ascii="Arial" w:hAnsi="Arial" w:cs="Arial"/>
          <w:i/>
          <w:sz w:val="20"/>
          <w:szCs w:val="20"/>
          <w:rPrChange w:id="7" w:author="Infnet" w:date="2012-02-03T09:46:00Z">
            <w:rPr>
              <w:rFonts w:ascii="Arial" w:hAnsi="Arial" w:cs="Arial"/>
              <w:sz w:val="20"/>
              <w:szCs w:val="20"/>
            </w:rPr>
          </w:rPrChange>
        </w:rPr>
        <w:t>frameworks</w:t>
      </w:r>
      <w:r>
        <w:rPr>
          <w:rFonts w:ascii="Arial" w:hAnsi="Arial" w:cs="Arial"/>
          <w:sz w:val="20"/>
          <w:szCs w:val="20"/>
        </w:rPr>
        <w:t xml:space="preserve"> existentes no mercado e sua facilidade de comunicação com o Sistema Operacional e com o </w:t>
      </w:r>
      <w:r w:rsidRPr="002073F2">
        <w:rPr>
          <w:rFonts w:ascii="Arial" w:hAnsi="Arial" w:cs="Arial"/>
          <w:i/>
          <w:sz w:val="20"/>
          <w:szCs w:val="20"/>
          <w:rPrChange w:id="8" w:author="Infnet" w:date="2012-02-03T09:46:00Z">
            <w:rPr>
              <w:rFonts w:ascii="Arial" w:hAnsi="Arial" w:cs="Arial"/>
              <w:sz w:val="20"/>
              <w:szCs w:val="20"/>
            </w:rPr>
          </w:rPrChange>
        </w:rPr>
        <w:t xml:space="preserve">hardware </w:t>
      </w:r>
      <w:r>
        <w:rPr>
          <w:rFonts w:ascii="Arial" w:hAnsi="Arial" w:cs="Arial"/>
          <w:sz w:val="20"/>
          <w:szCs w:val="20"/>
        </w:rPr>
        <w:t xml:space="preserve">por conta da existência da </w:t>
      </w:r>
      <w:ins w:id="9" w:author="Infnet" w:date="2012-02-03T09:47:00Z">
        <w:r w:rsidR="002073F2">
          <w:rPr>
            <w:rFonts w:ascii="Arial" w:hAnsi="Arial" w:cs="Arial"/>
            <w:sz w:val="20"/>
            <w:szCs w:val="20"/>
          </w:rPr>
          <w:t>JVM</w:t>
        </w:r>
      </w:ins>
      <w:ins w:id="10" w:author="Infnet" w:date="2012-02-03T09:48:00Z">
        <w:r w:rsidR="002073F2">
          <w:rPr>
            <w:rStyle w:val="Refdenotaderodap"/>
            <w:rFonts w:ascii="Arial" w:hAnsi="Arial" w:cs="Arial"/>
            <w:sz w:val="20"/>
            <w:szCs w:val="20"/>
          </w:rPr>
          <w:footnoteReference w:id="1"/>
        </w:r>
      </w:ins>
      <w:ins w:id="12" w:author="Infnet" w:date="2012-02-03T09:47:00Z">
        <w:r w:rsidR="002073F2">
          <w:rPr>
            <w:rFonts w:ascii="Arial" w:hAnsi="Arial" w:cs="Arial"/>
            <w:sz w:val="20"/>
            <w:szCs w:val="20"/>
          </w:rPr>
          <w:t xml:space="preserve"> </w:t>
        </w:r>
      </w:ins>
      <w:del w:id="13" w:author="Infnet" w:date="2012-02-03T09:48:00Z">
        <w:r w:rsidDel="002073F2">
          <w:rPr>
            <w:rFonts w:ascii="Arial" w:hAnsi="Arial" w:cs="Arial"/>
            <w:sz w:val="20"/>
            <w:szCs w:val="20"/>
          </w:rPr>
          <w:delText>Java Virtual Machine</w:delText>
        </w:r>
      </w:del>
      <w:r>
        <w:rPr>
          <w:rFonts w:ascii="Arial" w:hAnsi="Arial" w:cs="Arial"/>
          <w:sz w:val="20"/>
          <w:szCs w:val="20"/>
        </w:rPr>
        <w:t>.</w:t>
      </w:r>
    </w:p>
    <w:p w:rsidR="00473D4D" w:rsidRDefault="00473D4D" w:rsidP="00C55ED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 a necessidade de uma ferramenta com o propósito específico</w:t>
      </w:r>
      <w:ins w:id="14" w:author="Infnet" w:date="2012-02-03T09:49:00Z">
        <w:r w:rsidR="002073F2">
          <w:rPr>
            <w:rFonts w:ascii="Arial" w:hAnsi="Arial" w:cs="Arial"/>
            <w:sz w:val="20"/>
            <w:szCs w:val="20"/>
          </w:rPr>
          <w:t xml:space="preserve"> que</w:t>
        </w:r>
        <w:proofErr w:type="gramStart"/>
        <w:r w:rsidR="002073F2">
          <w:rPr>
            <w:rFonts w:ascii="Arial" w:hAnsi="Arial" w:cs="Arial"/>
            <w:sz w:val="20"/>
            <w:szCs w:val="20"/>
          </w:rPr>
          <w:t>,</w:t>
        </w:r>
      </w:ins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além de conter novas funcionalidades, </w:t>
      </w:r>
      <w:del w:id="15" w:author="Infnet" w:date="2012-02-03T09:49:00Z">
        <w:r w:rsidDel="002073F2">
          <w:rPr>
            <w:rFonts w:ascii="Arial" w:hAnsi="Arial" w:cs="Arial"/>
            <w:sz w:val="20"/>
            <w:szCs w:val="20"/>
          </w:rPr>
          <w:delText>que</w:delText>
        </w:r>
      </w:del>
      <w:r>
        <w:rPr>
          <w:rFonts w:ascii="Arial" w:hAnsi="Arial" w:cs="Arial"/>
          <w:sz w:val="20"/>
          <w:szCs w:val="20"/>
        </w:rPr>
        <w:t xml:space="preserve"> seja de fácil manuseio e que apresente um custo mais acessível, percebeu-se que seria uma oportunidade de construir uma ferramenta nesses moldes gerando assim </w:t>
      </w:r>
      <w:del w:id="16" w:author="Infnet" w:date="2012-02-03T09:50:00Z">
        <w:r w:rsidDel="002073F2">
          <w:rPr>
            <w:rFonts w:ascii="Arial" w:hAnsi="Arial" w:cs="Arial"/>
            <w:sz w:val="20"/>
            <w:szCs w:val="20"/>
          </w:rPr>
          <w:delText xml:space="preserve">uma </w:delText>
        </w:r>
      </w:del>
      <w:r>
        <w:rPr>
          <w:rFonts w:ascii="Arial" w:hAnsi="Arial" w:cs="Arial"/>
          <w:sz w:val="20"/>
          <w:szCs w:val="20"/>
        </w:rPr>
        <w:t xml:space="preserve">motivação para </w:t>
      </w:r>
      <w:del w:id="17" w:author="Infnet" w:date="2012-02-03T09:50:00Z">
        <w:r w:rsidDel="002073F2">
          <w:rPr>
            <w:rFonts w:ascii="Arial" w:hAnsi="Arial" w:cs="Arial"/>
            <w:sz w:val="20"/>
            <w:szCs w:val="20"/>
          </w:rPr>
          <w:delText>o desenvolvimento do mesmo</w:delText>
        </w:r>
      </w:del>
      <w:ins w:id="18" w:author="Infnet" w:date="2012-02-03T09:50:00Z">
        <w:r w:rsidR="002073F2">
          <w:rPr>
            <w:rFonts w:ascii="Arial" w:hAnsi="Arial" w:cs="Arial"/>
            <w:sz w:val="20"/>
            <w:szCs w:val="20"/>
          </w:rPr>
          <w:t xml:space="preserve"> desenvolvê-la</w:t>
        </w:r>
      </w:ins>
      <w:r>
        <w:rPr>
          <w:rFonts w:ascii="Arial" w:hAnsi="Arial" w:cs="Arial"/>
          <w:sz w:val="20"/>
          <w:szCs w:val="20"/>
        </w:rPr>
        <w:t xml:space="preserve">. </w:t>
      </w:r>
    </w:p>
    <w:p w:rsidR="00410BCD" w:rsidRPr="00473D4D" w:rsidRDefault="00410BCD" w:rsidP="00C55EDF">
      <w:pPr>
        <w:spacing w:line="360" w:lineRule="auto"/>
        <w:rPr>
          <w:u w:val="single"/>
        </w:rPr>
      </w:pPr>
    </w:p>
    <w:sectPr w:rsidR="00410BCD" w:rsidRPr="00473D4D" w:rsidSect="00410BC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EDB" w:rsidRDefault="00931EDB" w:rsidP="006D3D42">
      <w:pPr>
        <w:spacing w:after="0" w:line="240" w:lineRule="auto"/>
      </w:pPr>
      <w:r>
        <w:separator/>
      </w:r>
    </w:p>
  </w:endnote>
  <w:endnote w:type="continuationSeparator" w:id="0">
    <w:p w:rsidR="00931EDB" w:rsidRDefault="00931EDB" w:rsidP="006D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42" w:rsidRDefault="006D3D42" w:rsidP="006D3D42">
    <w:pPr>
      <w:pStyle w:val="Cabealho"/>
      <w:jc w:val="right"/>
      <w:rPr>
        <w:rFonts w:ascii="Arial" w:eastAsia="Times New Roman" w:hAnsi="Arial" w:cs="Arial"/>
        <w:b/>
        <w:color w:val="000000"/>
        <w:sz w:val="20"/>
        <w:szCs w:val="20"/>
        <w:lang w:eastAsia="pt-BR"/>
      </w:rPr>
    </w:pPr>
    <w:r w:rsidRPr="006D3D42">
      <w:rPr>
        <w:rFonts w:ascii="Arial" w:eastAsia="Times New Roman" w:hAnsi="Arial" w:cs="Arial"/>
        <w:b/>
        <w:color w:val="000000"/>
        <w:sz w:val="20"/>
        <w:szCs w:val="20"/>
        <w:lang w:eastAsia="pt-BR"/>
      </w:rPr>
      <w:t>Sistema para gerenciamento de processos batch em um servidor</w:t>
    </w:r>
  </w:p>
  <w:p w:rsidR="006D3D42" w:rsidRDefault="006D3D42" w:rsidP="006D3D42">
    <w:pPr>
      <w:pStyle w:val="Cabealho"/>
      <w:jc w:val="right"/>
    </w:pPr>
    <w:r>
      <w:t>Felipe Fonseca Ribeiro</w:t>
    </w:r>
  </w:p>
  <w:p w:rsidR="006D3D42" w:rsidRPr="006D3D42" w:rsidRDefault="006D3D42" w:rsidP="006D3D42">
    <w:pPr>
      <w:pStyle w:val="Cabealho"/>
      <w:jc w:val="right"/>
    </w:pPr>
    <w:r>
      <w:t xml:space="preserve">Marco Paulo Correia da Mota </w:t>
    </w:r>
    <w:proofErr w:type="spellStart"/>
    <w:r>
      <w:t>Ollivier</w:t>
    </w:r>
    <w:proofErr w:type="spellEnd"/>
  </w:p>
  <w:p w:rsidR="006D3D42" w:rsidRDefault="006D3D42" w:rsidP="006D3D42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EDB" w:rsidRDefault="00931EDB" w:rsidP="006D3D42">
      <w:pPr>
        <w:spacing w:after="0" w:line="240" w:lineRule="auto"/>
      </w:pPr>
      <w:r>
        <w:separator/>
      </w:r>
    </w:p>
  </w:footnote>
  <w:footnote w:type="continuationSeparator" w:id="0">
    <w:p w:rsidR="00931EDB" w:rsidRDefault="00931EDB" w:rsidP="006D3D42">
      <w:pPr>
        <w:spacing w:after="0" w:line="240" w:lineRule="auto"/>
      </w:pPr>
      <w:r>
        <w:continuationSeparator/>
      </w:r>
    </w:p>
  </w:footnote>
  <w:footnote w:id="1">
    <w:p w:rsidR="002073F2" w:rsidRDefault="002073F2">
      <w:pPr>
        <w:pStyle w:val="Textodenotaderodap"/>
      </w:pPr>
      <w:ins w:id="11" w:author="Infnet" w:date="2012-02-03T09:48:00Z">
        <w:r>
          <w:rPr>
            <w:rStyle w:val="Refdenotaderodap"/>
          </w:rPr>
          <w:footnoteRef/>
        </w:r>
        <w:r>
          <w:t xml:space="preserve"> Java Virtual Machine</w:t>
        </w:r>
      </w:ins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73D4D"/>
    <w:rsid w:val="002073F2"/>
    <w:rsid w:val="002D18F2"/>
    <w:rsid w:val="00410BCD"/>
    <w:rsid w:val="00473D4D"/>
    <w:rsid w:val="006D3D42"/>
    <w:rsid w:val="00931EDB"/>
    <w:rsid w:val="00941F4E"/>
    <w:rsid w:val="00C55EDF"/>
    <w:rsid w:val="00D7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D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3D42"/>
  </w:style>
  <w:style w:type="paragraph" w:styleId="Rodap">
    <w:name w:val="footer"/>
    <w:basedOn w:val="Normal"/>
    <w:link w:val="RodapChar"/>
    <w:uiPriority w:val="99"/>
    <w:semiHidden/>
    <w:unhideWhenUsed/>
    <w:rsid w:val="006D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3D42"/>
  </w:style>
  <w:style w:type="paragraph" w:styleId="Textodebalo">
    <w:name w:val="Balloon Text"/>
    <w:basedOn w:val="Normal"/>
    <w:link w:val="TextodebaloChar"/>
    <w:uiPriority w:val="99"/>
    <w:semiHidden/>
    <w:unhideWhenUsed/>
    <w:rsid w:val="0020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73F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73F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73F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073F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8A45-B5AD-492A-B154-7CCE5BA1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Infnet</dc:creator>
  <cp:lastModifiedBy>Infnet</cp:lastModifiedBy>
  <cp:revision>2</cp:revision>
  <dcterms:created xsi:type="dcterms:W3CDTF">2012-02-03T11:50:00Z</dcterms:created>
  <dcterms:modified xsi:type="dcterms:W3CDTF">2012-02-03T11:50:00Z</dcterms:modified>
</cp:coreProperties>
</file>